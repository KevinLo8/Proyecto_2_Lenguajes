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sz w:val="24"/>
          <w:szCs w:val="24"/>
        </w:rPr>
      </w:pPr>
      <w:r>
        <w:rPr>
          <w:rFonts w:cs="Arial" w:ascii="Arial" w:hAnsi="Arial"/>
          <w:sz w:val="24"/>
          <w:szCs w:val="24"/>
        </w:rPr>
        <w:drawing>
          <wp:anchor behindDoc="0" distT="0" distB="0" distL="114300" distR="114300" simplePos="0" locked="0" layoutInCell="0" allowOverlap="1" relativeHeight="2">
            <wp:simplePos x="0" y="0"/>
            <wp:positionH relativeFrom="column">
              <wp:posOffset>635</wp:posOffset>
            </wp:positionH>
            <wp:positionV relativeFrom="paragraph">
              <wp:posOffset>3175</wp:posOffset>
            </wp:positionV>
            <wp:extent cx="2078355" cy="2078355"/>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078355" cy="2078355"/>
                    </a:xfrm>
                    <a:prstGeom prst="rect">
                      <a:avLst/>
                    </a:prstGeom>
                  </pic:spPr>
                </pic:pic>
              </a:graphicData>
            </a:graphic>
          </wp:anchor>
        </w:drawing>
      </w:r>
      <w:bookmarkStart w:id="0" w:name="_Hlk159345937"/>
      <w:bookmarkStart w:id="1" w:name="_Hlk159345937"/>
      <w:bookmarkEnd w:id="1"/>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jc w:val="center"/>
        <w:rPr>
          <w:rFonts w:ascii="Arial" w:hAnsi="Arial" w:cs="Arial"/>
          <w:b/>
          <w:bCs/>
          <w:sz w:val="72"/>
          <w:szCs w:val="72"/>
          <w:del w:id="0" w:author="Autoría desconocida" w:date="2024-10-31T21:08:05Z"/>
        </w:rPr>
      </w:pPr>
      <w:r>
        <w:rPr>
          <w:rFonts w:cs="Arial" w:ascii="Arial" w:hAnsi="Arial"/>
          <w:b/>
          <w:bCs/>
          <w:sz w:val="72"/>
          <w:szCs w:val="72"/>
          <w:lang w:val="es-GT"/>
        </w:rPr>
        <w:t>Manual de Usuario</w:t>
      </w:r>
    </w:p>
    <w:p>
      <w:pPr>
        <w:pStyle w:val="Normal"/>
        <w:widowControl/>
        <w:bidi w:val="0"/>
        <w:spacing w:lineRule="auto" w:line="259" w:before="0" w:after="160"/>
        <w:jc w:val="center"/>
        <w:rPr>
          <w:rFonts w:ascii="Arial" w:hAnsi="Arial" w:cs="Arial"/>
          <w:b/>
          <w:bCs/>
          <w:sz w:val="72"/>
          <w:szCs w:val="72"/>
        </w:rPr>
      </w:pPr>
      <w:r>
        <w:rPr>
          <w:rFonts w:cs="Arial" w:ascii="Arial" w:hAnsi="Arial"/>
          <w:b/>
          <w:bCs/>
          <w:sz w:val="24"/>
          <w:szCs w:val="24"/>
          <w:lang w:val="es-GT"/>
        </w:rPr>
        <w:t>Proyecto 2</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Default"/>
        <w:spacing w:lineRule="auto" w:line="360"/>
        <w:jc w:val="right"/>
        <w:rPr>
          <w:color w:val="auto"/>
        </w:rPr>
      </w:pPr>
      <w:bookmarkStart w:id="2" w:name="_Hlk148087118"/>
      <w:bookmarkEnd w:id="2"/>
      <w:r>
        <w:rPr>
          <w:color w:val="auto"/>
          <w:lang w:val="es-GT"/>
        </w:rPr>
        <w:t>Universidad de San Carlos de Guatemala</w:t>
      </w:r>
    </w:p>
    <w:p>
      <w:pPr>
        <w:pStyle w:val="Default"/>
        <w:spacing w:lineRule="auto" w:line="360"/>
        <w:jc w:val="right"/>
        <w:rPr>
          <w:color w:val="auto"/>
        </w:rPr>
      </w:pPr>
      <w:r>
        <w:rPr>
          <w:color w:val="auto"/>
          <w:lang w:val="es-GT"/>
        </w:rPr>
        <w:t>Centro Universitario de Occidente</w:t>
      </w:r>
    </w:p>
    <w:p>
      <w:pPr>
        <w:pStyle w:val="Default"/>
        <w:spacing w:lineRule="auto" w:line="360"/>
        <w:jc w:val="right"/>
        <w:rPr>
          <w:color w:val="auto"/>
        </w:rPr>
      </w:pPr>
      <w:r>
        <w:rPr>
          <w:color w:val="auto"/>
          <w:lang w:val="es-GT"/>
        </w:rPr>
        <w:t>División de Ciencias de la Ingeniería</w:t>
      </w:r>
    </w:p>
    <w:p>
      <w:pPr>
        <w:pStyle w:val="Default"/>
        <w:spacing w:lineRule="auto" w:line="360"/>
        <w:jc w:val="right"/>
        <w:rPr>
          <w:lang w:val="es-GT"/>
        </w:rPr>
      </w:pPr>
      <w:r>
        <w:rPr>
          <w:color w:val="auto"/>
          <w:lang w:val="es-GT"/>
        </w:rPr>
        <w:t>Lab. Lenguajes Formales y de Programación</w:t>
      </w:r>
    </w:p>
    <w:p>
      <w:pPr>
        <w:pStyle w:val="Default"/>
        <w:spacing w:lineRule="auto" w:line="360"/>
        <w:jc w:val="right"/>
        <w:rPr>
          <w:color w:val="auto"/>
        </w:rPr>
      </w:pPr>
      <w:r>
        <w:rPr>
          <w:color w:val="auto"/>
          <w:lang w:val="es-GT"/>
        </w:rPr>
        <w:t>Segundo</w:t>
      </w:r>
      <w:r>
        <w:rPr>
          <w:color w:val="auto"/>
          <w:lang w:val="es-GT"/>
        </w:rPr>
        <w:t xml:space="preserve"> Semestre 2024</w:t>
      </w:r>
    </w:p>
    <w:p>
      <w:pPr>
        <w:pStyle w:val="Default"/>
        <w:spacing w:lineRule="auto" w:line="360"/>
        <w:jc w:val="right"/>
        <w:rPr>
          <w:color w:val="auto"/>
        </w:rPr>
      </w:pPr>
      <w:r>
        <w:rPr>
          <w:color w:val="auto"/>
          <w:lang w:val="es-GT"/>
        </w:rPr>
        <w:t>Kevin Javier López Estrada     201831605</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jc w:val="right"/>
        <w:rPr>
          <w:rFonts w:ascii="Arial" w:hAnsi="Arial" w:cs="Arial"/>
          <w:sz w:val="24"/>
          <w:szCs w:val="24"/>
        </w:rPr>
      </w:pPr>
      <w:r>
        <w:rPr>
          <w:rFonts w:cs="Arial" w:ascii="Arial" w:hAnsi="Arial"/>
          <w:sz w:val="24"/>
          <w:szCs w:val="24"/>
          <w:lang w:val="es-GT"/>
        </w:rPr>
        <w:t xml:space="preserve">Quetzaltenango, </w:t>
      </w:r>
      <w:r>
        <w:rPr>
          <w:rFonts w:cs="Arial" w:ascii="Arial" w:hAnsi="Arial"/>
          <w:sz w:val="24"/>
          <w:szCs w:val="24"/>
          <w:lang w:val="es-GT"/>
        </w:rPr>
        <w:t>30</w:t>
      </w:r>
      <w:r>
        <w:rPr>
          <w:rFonts w:cs="Arial" w:ascii="Arial" w:hAnsi="Arial"/>
          <w:sz w:val="24"/>
          <w:szCs w:val="24"/>
          <w:lang w:val="es-GT"/>
        </w:rPr>
        <w:t xml:space="preserve"> de </w:t>
      </w:r>
      <w:r>
        <w:rPr>
          <w:rFonts w:cs="Arial" w:ascii="Arial" w:hAnsi="Arial"/>
          <w:sz w:val="24"/>
          <w:szCs w:val="24"/>
          <w:lang w:val="es-GT"/>
        </w:rPr>
        <w:t>octubre</w:t>
      </w:r>
      <w:r>
        <w:rPr>
          <w:rFonts w:cs="Arial" w:ascii="Arial" w:hAnsi="Arial"/>
          <w:sz w:val="24"/>
          <w:szCs w:val="24"/>
          <w:lang w:val="es-GT"/>
        </w:rPr>
        <w:t xml:space="preserve"> de 2024</w:t>
      </w:r>
    </w:p>
    <w:p>
      <w:pPr>
        <w:sectPr>
          <w:type w:val="nextPage"/>
          <w:pgSz w:w="12240" w:h="15840"/>
          <w:pgMar w:left="1701" w:right="1701" w:gutter="0" w:header="0" w:top="1417" w:footer="0" w:bottom="1417"/>
          <w:pgNumType w:fmt="decimal"/>
          <w:formProt w:val="false"/>
          <w:textDirection w:val="lrTb"/>
          <w:docGrid w:type="default" w:linePitch="360" w:charSpace="4096"/>
        </w:sectPr>
      </w:pPr>
    </w:p>
    <w:sdt>
      <w:sdtPr>
        <w:docPartObj>
          <w:docPartGallery w:val="Table of Contents"/>
          <w:docPartUnique w:val="true"/>
        </w:docPartObj>
      </w:sdtPr>
      <w:sdtContent>
        <w:p>
          <w:pPr>
            <w:pStyle w:val="TOCHeading"/>
            <w:rPr>
              <w:lang w:val="es-GT"/>
            </w:rPr>
          </w:pPr>
          <w:r>
            <w:rPr>
              <w:lang w:val="es-GT"/>
            </w:rPr>
            <w:t>Contenido</w:t>
          </w:r>
        </w:p>
        <w:p>
          <w:pPr>
            <w:pStyle w:val="TOC1"/>
            <w:tabs>
              <w:tab w:val="clear" w:pos="708"/>
              <w:tab w:val="right" w:pos="8828" w:leader="dot"/>
            </w:tabs>
            <w:rPr>
              <w:rFonts w:eastAsia="" w:eastAsiaTheme="minorEastAsia"/>
              <w:lang w:eastAsia="es-MX"/>
            </w:rPr>
          </w:pPr>
          <w:r>
            <w:fldChar w:fldCharType="begin"/>
          </w:r>
          <w:r>
            <w:rPr>
              <w:vanish w:val="false"/>
              <w:rFonts w:eastAsia=""/>
              <w:lang w:val="es-GT" w:eastAsia="es-MX"/>
            </w:rPr>
            <w:instrText xml:space="preserve"> TOC \z \o "1-3" \u \h</w:instrText>
          </w:r>
          <w:r>
            <w:rPr>
              <w:vanish w:val="false"/>
              <w:rFonts w:eastAsia=""/>
              <w:lang w:val="es-GT" w:eastAsia="es-MX"/>
            </w:rPr>
            <w:fldChar w:fldCharType="separate"/>
          </w:r>
          <w:r>
            <w:rPr>
              <w:rFonts w:eastAsia="" w:eastAsiaTheme="minorEastAsia"/>
              <w:vanish w:val="false"/>
              <w:lang w:val="es-GT" w:eastAsia="es-MX"/>
            </w:rPr>
            <w:t>Ejecucion Del Programa  ----------------------------------------------------------------------------------  1</w:t>
          </w:r>
        </w:p>
        <w:p>
          <w:pPr>
            <w:pStyle w:val="Normal"/>
            <w:tabs>
              <w:tab w:val="clear" w:pos="708"/>
              <w:tab w:val="right" w:pos="8828" w:leader="dot"/>
            </w:tabs>
            <w:rPr>
              <w:rFonts w:eastAsia="" w:eastAsiaTheme="minorEastAsia"/>
              <w:lang w:eastAsia="es-MX"/>
            </w:rPr>
          </w:pPr>
          <w:r>
            <w:rPr>
              <w:rFonts w:eastAsia="" w:eastAsiaTheme="minorEastAsia"/>
              <w:vanish w:val="false"/>
              <w:lang w:val="es-GT" w:eastAsia="es-MX"/>
            </w:rPr>
            <w:t>Analisis del Texto --------------------------------------------------------------------------------------------   2</w:t>
          </w:r>
        </w:p>
        <w:p>
          <w:pPr>
            <w:pStyle w:val="Normal"/>
            <w:tabs>
              <w:tab w:val="clear" w:pos="708"/>
              <w:tab w:val="right" w:pos="8828" w:leader="dot"/>
            </w:tabs>
            <w:rPr>
              <w:rFonts w:eastAsia="" w:eastAsiaTheme="minorEastAsia"/>
              <w:lang w:eastAsia="es-MX"/>
            </w:rPr>
          </w:pPr>
          <w:r>
            <w:rPr>
              <w:rFonts w:eastAsia="" w:eastAsiaTheme="minorEastAsia"/>
              <w:vanish w:val="false"/>
              <w:lang w:val="es-GT" w:eastAsia="es-MX"/>
            </w:rPr>
            <w:t>Coloreado de Texto  -----------------------------------------------------------------------------------------  2</w:t>
          </w:r>
        </w:p>
        <w:p>
          <w:pPr>
            <w:pStyle w:val="Normal"/>
            <w:tabs>
              <w:tab w:val="clear" w:pos="708"/>
              <w:tab w:val="right" w:pos="8828" w:leader="dot"/>
            </w:tabs>
            <w:rPr>
              <w:rFonts w:eastAsia="" w:eastAsiaTheme="minorEastAsia"/>
              <w:lang w:eastAsia="es-MX"/>
            </w:rPr>
          </w:pPr>
          <w:r>
            <w:rPr>
              <w:rFonts w:eastAsia="" w:eastAsiaTheme="minorEastAsia"/>
              <w:vanish w:val="false"/>
              <w:lang w:val="es-GT" w:eastAsia="es-MX"/>
            </w:rPr>
            <w:t>Vizualisacion de Reportes ---------------------------------------------------------------------------------  2</w:t>
          </w:r>
          <w:r>
            <w:rPr>
              <w:vanish w:val="false"/>
              <w:rFonts w:eastAsia=""/>
              <w:lang w:val="es-GT" w:eastAsia="es-MX"/>
            </w:rPr>
            <w:fldChar w:fldCharType="end"/>
          </w:r>
        </w:p>
      </w:sdtContent>
    </w:sdt>
    <w:p>
      <w:pPr>
        <w:pStyle w:val="Normal"/>
        <w:rPr>
          <w:rFonts w:ascii="Arial" w:hAnsi="Arial" w:cs="Arial"/>
          <w:sz w:val="24"/>
          <w:szCs w:val="24"/>
        </w:rPr>
      </w:pPr>
      <w:r>
        <w:rPr>
          <w:rFonts w:cs="Arial" w:ascii="Arial" w:hAnsi="Arial"/>
          <w:sz w:val="24"/>
          <w:szCs w:val="24"/>
        </w:rPr>
      </w:r>
      <w:r>
        <w:br w:type="page"/>
      </w:r>
    </w:p>
    <w:p>
      <w:pPr>
        <w:pStyle w:val="Heading1"/>
        <w:spacing w:before="0" w:after="0"/>
        <w:rPr>
          <w:rFonts w:ascii="Arial" w:hAnsi="Arial" w:cs="Arial"/>
          <w:b/>
          <w:bCs/>
          <w:sz w:val="48"/>
          <w:szCs w:val="48"/>
        </w:rPr>
      </w:pPr>
      <w:bookmarkStart w:id="3" w:name="_Toc162298963"/>
      <w:r>
        <w:rPr/>
        <w:t>Ejecución del programa</w:t>
      </w:r>
      <w:bookmarkEnd w:id="3"/>
    </w:p>
    <w:p>
      <w:pPr>
        <w:pStyle w:val="Normal"/>
        <w:shd w:val="clear" w:color="auto" w:fill="FFFFFF"/>
        <w:spacing w:lineRule="auto" w:line="240" w:before="0" w:after="0"/>
        <w:rPr>
          <w:rFonts w:ascii="Arial" w:hAnsi="Arial" w:eastAsia="Times New Roman" w:cs="Arial"/>
          <w:color w:val="222222"/>
          <w:kern w:val="0"/>
          <w:sz w:val="24"/>
          <w:szCs w:val="24"/>
          <w:lang w:eastAsia="es-MX"/>
          <w14:ligatures w14:val="none"/>
        </w:rPr>
      </w:pPr>
      <w:r>
        <w:rPr>
          <w:rFonts w:eastAsia="Times New Roman" w:cs="Arial" w:ascii="Arial" w:hAnsi="Arial"/>
          <w:color w:val="222222"/>
          <w:kern w:val="0"/>
          <w:sz w:val="24"/>
          <w:szCs w:val="24"/>
          <w:lang w:val="es-GT" w:eastAsia="es-MX"/>
          <w14:ligatures w14:val="none"/>
        </w:rPr>
        <w:t>Para poder ejecutar el programa hay que abrir el ejecutable el cual viene en formato .jar</w:t>
      </w:r>
    </w:p>
    <w:p>
      <w:pPr>
        <w:pStyle w:val="Normal"/>
        <w:shd w:val="clear" w:color="auto" w:fill="FFFFFF"/>
        <w:spacing w:lineRule="auto" w:line="240" w:before="0" w:after="0"/>
        <w:rPr>
          <w:rFonts w:ascii="Arial" w:hAnsi="Arial" w:eastAsia="Times New Roman" w:cs="Arial"/>
          <w:color w:val="222222"/>
          <w:kern w:val="0"/>
          <w:sz w:val="24"/>
          <w:szCs w:val="24"/>
          <w:lang w:eastAsia="es-MX"/>
          <w14:ligatures w14:val="none"/>
        </w:rPr>
      </w:pPr>
      <w:r>
        <w:rPr>
          <w:rFonts w:eastAsia="Times New Roman" w:cs="Arial" w:ascii="Arial" w:hAnsi="Arial"/>
          <w:color w:val="222222"/>
          <w:kern w:val="0"/>
          <w:sz w:val="24"/>
          <w:szCs w:val="24"/>
          <w:lang w:eastAsia="es-MX"/>
          <w14:ligatures w14:val="no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09900" cy="50419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0" t="0" r="0" b="8730"/>
                    <a:stretch>
                      <a:fillRect/>
                    </a:stretch>
                  </pic:blipFill>
                  <pic:spPr bwMode="auto">
                    <a:xfrm>
                      <a:off x="0" y="0"/>
                      <a:ext cx="3009900" cy="504190"/>
                    </a:xfrm>
                    <a:prstGeom prst="rect">
                      <a:avLst/>
                    </a:prstGeom>
                  </pic:spPr>
                </pic:pic>
              </a:graphicData>
            </a:graphic>
          </wp:anchor>
        </w:drawing>
      </w:r>
    </w:p>
    <w:p>
      <w:pPr>
        <w:pStyle w:val="Normal"/>
        <w:shd w:val="clear" w:color="auto" w:fill="FFFFFF"/>
        <w:spacing w:lineRule="auto" w:line="240" w:before="0" w:after="0"/>
        <w:rPr>
          <w:rFonts w:ascii="Arial" w:hAnsi="Arial" w:eastAsia="Times New Roman" w:cs="Arial"/>
          <w:color w:val="222222"/>
          <w:kern w:val="0"/>
          <w:sz w:val="24"/>
          <w:szCs w:val="24"/>
          <w:lang w:eastAsia="es-MX"/>
          <w14:ligatures w14:val="none"/>
        </w:rPr>
      </w:pPr>
      <w:r>
        <w:rPr>
          <w:rFonts w:eastAsia="Times New Roman" w:cs="Arial" w:ascii="Arial" w:hAnsi="Arial"/>
          <w:color w:val="222222"/>
          <w:kern w:val="0"/>
          <w:sz w:val="24"/>
          <w:szCs w:val="24"/>
          <w:lang w:val="es-GT" w:eastAsia="es-MX"/>
          <w14:ligatures w14:val="none"/>
        </w:rPr>
        <w:t xml:space="preserve"> </w:t>
      </w:r>
      <w:r>
        <w:rPr>
          <w:rFonts w:eastAsia="Times New Roman" w:cs="Arial" w:ascii="Arial" w:hAnsi="Arial"/>
          <w:color w:val="222222"/>
          <w:kern w:val="0"/>
          <w:sz w:val="24"/>
          <w:szCs w:val="24"/>
          <w:lang w:val="es-GT" w:eastAsia="es-MX"/>
          <w14:ligatures w14:val="none"/>
        </w:rPr>
        <w:t>haciendo doble click encima o desde la terminal con el comando siguiente:</w:t>
      </w:r>
    </w:p>
    <w:p>
      <w:pPr>
        <w:pStyle w:val="Normal"/>
        <w:shd w:val="clear" w:color="auto" w:fill="FFFFFF"/>
        <w:spacing w:lineRule="auto" w:line="240" w:before="0" w:after="0"/>
        <w:rPr>
          <w:rFonts w:ascii="Arial" w:hAnsi="Arial" w:eastAsia="Times New Roman" w:cs="Arial"/>
          <w:color w:val="222222"/>
          <w:kern w:val="0"/>
          <w:sz w:val="24"/>
          <w:szCs w:val="24"/>
          <w:lang w:eastAsia="es-MX"/>
          <w14:ligatures w14:val="none"/>
        </w:rPr>
      </w:pPr>
      <w:r>
        <w:rPr>
          <w:rFonts w:eastAsia="Times New Roman" w:cs="Arial" w:ascii="Arial" w:hAnsi="Arial"/>
          <w:color w:val="222222"/>
          <w:kern w:val="0"/>
          <w:sz w:val="24"/>
          <w:szCs w:val="24"/>
          <w:lang w:eastAsia="es-MX"/>
          <w14:ligatures w14:val="none"/>
        </w:rPr>
      </w:r>
    </w:p>
    <w:p>
      <w:pPr>
        <w:pStyle w:val="Normal"/>
        <w:shd w:val="clear" w:color="auto" w:fill="FFFFFF"/>
        <w:spacing w:lineRule="auto" w:line="240" w:before="0" w:after="0"/>
        <w:rPr>
          <w:rFonts w:ascii="Arial" w:hAnsi="Arial" w:eastAsia="Times New Roman" w:cs="Arial"/>
          <w:color w:val="222222"/>
          <w:kern w:val="0"/>
          <w:sz w:val="24"/>
          <w:szCs w:val="24"/>
          <w:lang w:eastAsia="es-MX"/>
          <w14:ligatures w14:val="none"/>
        </w:rPr>
      </w:pPr>
      <w:r>
        <w:rPr>
          <w:rFonts w:eastAsia="Times New Roman" w:cs="Arial" w:ascii="Arial" w:hAnsi="Arial"/>
          <w:color w:val="222222"/>
          <w:kern w:val="0"/>
          <w:sz w:val="24"/>
          <w:szCs w:val="24"/>
          <w:lang w:eastAsia="es-MX"/>
          <w14:ligatures w14: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124200" cy="361950"/>
            <wp:effectExtent l="0" t="0" r="0" b="0"/>
            <wp:wrapTopAndBottom/>
            <wp:docPr id="3"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0" descr=""/>
                    <pic:cNvPicPr>
                      <a:picLocks noChangeAspect="1" noChangeArrowheads="1"/>
                    </pic:cNvPicPr>
                  </pic:nvPicPr>
                  <pic:blipFill>
                    <a:blip r:embed="rId4"/>
                    <a:stretch>
                      <a:fillRect/>
                    </a:stretch>
                  </pic:blipFill>
                  <pic:spPr bwMode="auto">
                    <a:xfrm>
                      <a:off x="0" y="0"/>
                      <a:ext cx="3124200" cy="361950"/>
                    </a:xfrm>
                    <a:prstGeom prst="rect">
                      <a:avLst/>
                    </a:prstGeom>
                  </pic:spPr>
                </pic:pic>
              </a:graphicData>
            </a:graphic>
          </wp:anchor>
        </w:drawing>
      </w:r>
    </w:p>
    <w:p>
      <w:pPr>
        <w:pStyle w:val="Normal"/>
        <w:shd w:val="clear" w:color="auto" w:fill="FFFFFF"/>
        <w:spacing w:lineRule="auto" w:line="240" w:before="0" w:after="0"/>
        <w:ind w:left="705"/>
        <w:rPr>
          <w:rFonts w:ascii="Arial" w:hAnsi="Arial" w:eastAsia="Times New Roman" w:cs="Arial"/>
          <w:color w:val="222222"/>
          <w:kern w:val="0"/>
          <w:sz w:val="24"/>
          <w:szCs w:val="24"/>
          <w:lang w:eastAsia="es-MX"/>
          <w14:ligatures w14:val="none"/>
        </w:rPr>
      </w:pPr>
      <w:r>
        <w:rPr>
          <w:rFonts w:eastAsia="Times New Roman" w:cs="Arial" w:ascii="Arial" w:hAnsi="Arial"/>
          <w:color w:val="222222"/>
          <w:kern w:val="0"/>
          <w:sz w:val="24"/>
          <w:szCs w:val="24"/>
          <w:lang w:eastAsia="es-MX"/>
          <w14:ligatures w14:val="none"/>
        </w:rPr>
      </w:r>
    </w:p>
    <w:p>
      <w:pPr>
        <w:pStyle w:val="Normal"/>
        <w:shd w:val="clear" w:color="auto" w:fill="FFFFFF"/>
        <w:spacing w:lineRule="auto" w:line="240" w:before="0" w:after="0"/>
        <w:rPr>
          <w:rFonts w:ascii="Arial" w:hAnsi="Arial" w:eastAsia="Times New Roman" w:cs="Arial"/>
          <w:color w:val="222222"/>
          <w:kern w:val="0"/>
          <w:sz w:val="24"/>
          <w:szCs w:val="24"/>
          <w:lang w:eastAsia="es-MX"/>
          <w14:ligatures w14:val="none"/>
        </w:rPr>
      </w:pPr>
      <w:r>
        <w:rPr>
          <w:rFonts w:eastAsia="Times New Roman" w:cs="Arial" w:ascii="Arial" w:hAnsi="Arial"/>
          <w:color w:val="222222"/>
          <w:kern w:val="0"/>
          <w:sz w:val="24"/>
          <w:szCs w:val="24"/>
          <w:lang w:val="es-GT" w:eastAsia="es-MX"/>
          <w14:ligatures w14:val="none"/>
        </w:rPr>
        <w:t>Les aparecerá la interfaz del programa como se muestra en la siguiente imagen:</w:t>
      </w:r>
    </w:p>
    <w:p>
      <w:pPr>
        <w:pStyle w:val="Normal"/>
        <w:shd w:val="clear" w:color="auto" w:fill="FFFFFF"/>
        <w:spacing w:lineRule="auto" w:line="240" w:before="0" w:after="0"/>
        <w:ind w:left="705"/>
        <w:rPr>
          <w:rFonts w:ascii="Arial" w:hAnsi="Arial" w:eastAsia="Times New Roman" w:cs="Arial"/>
          <w:color w:val="222222"/>
          <w:kern w:val="0"/>
          <w:sz w:val="24"/>
          <w:szCs w:val="24"/>
          <w:lang w:eastAsia="es-MX"/>
          <w14:ligatures w14:val="none"/>
        </w:rPr>
      </w:pPr>
      <w:r>
        <w:rPr>
          <w:rFonts w:eastAsia="Times New Roman" w:cs="Arial" w:ascii="Arial" w:hAnsi="Arial"/>
          <w:color w:val="222222"/>
          <w:kern w:val="0"/>
          <w:sz w:val="24"/>
          <w:szCs w:val="24"/>
          <w:lang w:eastAsia="es-MX"/>
          <w14:ligatures w14:val="none"/>
        </w:rPr>
      </w:r>
    </w:p>
    <w:p>
      <w:pPr>
        <w:pStyle w:val="Normal"/>
        <w:shd w:val="clear" w:color="auto" w:fill="FFFFFF"/>
        <w:spacing w:lineRule="auto" w:line="240" w:before="0" w:after="0"/>
        <w:rPr>
          <w:rFonts w:ascii="Arial" w:hAnsi="Arial" w:eastAsia="Times New Roman" w:cs="Arial"/>
          <w:color w:val="222222"/>
          <w:kern w:val="0"/>
          <w:sz w:val="24"/>
          <w:szCs w:val="24"/>
          <w:lang w:eastAsia="es-MX"/>
          <w14:ligatures w14:val="none"/>
        </w:rPr>
      </w:pPr>
      <w:r>
        <w:rPr>
          <w:rFonts w:eastAsia="Times New Roman" w:cs="Arial" w:ascii="Arial" w:hAnsi="Arial"/>
          <w:color w:val="222222"/>
          <w:kern w:val="0"/>
          <w:sz w:val="24"/>
          <w:szCs w:val="24"/>
          <w:lang w:eastAsia="es-MX"/>
          <w14:ligatures w14: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612130" cy="3283585"/>
            <wp:effectExtent l="0" t="0" r="0" b="0"/>
            <wp:wrapSquare wrapText="largest"/>
            <wp:docPr id="4"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1" descr=""/>
                    <pic:cNvPicPr>
                      <a:picLocks noChangeAspect="1" noChangeArrowheads="1"/>
                    </pic:cNvPicPr>
                  </pic:nvPicPr>
                  <pic:blipFill>
                    <a:blip r:embed="rId5"/>
                    <a:stretch>
                      <a:fillRect/>
                    </a:stretch>
                  </pic:blipFill>
                  <pic:spPr bwMode="auto">
                    <a:xfrm>
                      <a:off x="0" y="0"/>
                      <a:ext cx="5612130" cy="3283585"/>
                    </a:xfrm>
                    <a:prstGeom prst="rect">
                      <a:avLst/>
                    </a:prstGeom>
                  </pic:spPr>
                </pic:pic>
              </a:graphicData>
            </a:graphic>
          </wp:anchor>
        </w:drawing>
      </w:r>
    </w:p>
    <w:p>
      <w:pPr>
        <w:pStyle w:val="Normal"/>
        <w:shd w:val="clear" w:color="auto" w:fill="FFFFFF"/>
        <w:spacing w:lineRule="auto" w:line="240" w:before="0" w:after="0"/>
        <w:ind w:left="705"/>
        <w:rPr>
          <w:rFonts w:ascii="Arial" w:hAnsi="Arial" w:eastAsia="Times New Roman" w:cs="Arial"/>
          <w:color w:val="222222"/>
          <w:kern w:val="0"/>
          <w:sz w:val="24"/>
          <w:szCs w:val="24"/>
          <w:lang w:eastAsia="es-MX"/>
          <w14:ligatures w14:val="none"/>
        </w:rPr>
      </w:pPr>
      <w:r>
        <w:rPr>
          <w:rFonts w:eastAsia="Times New Roman" w:cs="Arial" w:ascii="Arial" w:hAnsi="Arial"/>
          <w:color w:val="222222"/>
          <w:kern w:val="0"/>
          <w:sz w:val="24"/>
          <w:szCs w:val="24"/>
          <w:lang w:eastAsia="es-MX"/>
          <w14:ligatures w14:val="none"/>
        </w:rPr>
      </w:r>
    </w:p>
    <w:p>
      <w:pPr>
        <w:pStyle w:val="Normal"/>
        <w:shd w:val="clear" w:color="auto" w:fill="FFFFFF"/>
        <w:spacing w:lineRule="auto" w:line="240" w:before="0" w:after="0"/>
        <w:rPr>
          <w:rFonts w:ascii="Arial" w:hAnsi="Arial" w:eastAsia="Times New Roman" w:cs="Arial"/>
          <w:color w:val="222222"/>
          <w:kern w:val="0"/>
          <w:sz w:val="24"/>
          <w:szCs w:val="24"/>
          <w:lang w:eastAsia="es-MX"/>
          <w14:ligatures w14:val="none"/>
        </w:rPr>
      </w:pPr>
      <w:r>
        <w:rPr>
          <w:rFonts w:eastAsia="Times New Roman" w:cs="Arial" w:ascii="Arial" w:hAnsi="Arial"/>
          <w:color w:val="222222"/>
          <w:kern w:val="0"/>
          <w:sz w:val="24"/>
          <w:szCs w:val="24"/>
          <w:lang w:val="es-GT" w:eastAsia="es-MX"/>
          <w14:ligatures w14:val="none"/>
        </w:rPr>
        <w:t>En la cual se escribira en el espacio en blanco el codigo el cual se quiere que sea analizado.</w:t>
      </w:r>
      <w:r>
        <w:br w:type="page"/>
      </w:r>
    </w:p>
    <w:p>
      <w:pPr>
        <w:pStyle w:val="Heading1"/>
        <w:spacing w:before="0" w:after="0"/>
        <w:rPr/>
      </w:pPr>
      <w:bookmarkStart w:id="4" w:name="_Toc162298964"/>
      <w:r>
        <w:rPr/>
        <w:t>A</w:t>
      </w:r>
      <w:bookmarkEnd w:id="4"/>
      <w:r>
        <w:rPr/>
        <w:t>nalisis de Texto</w:t>
      </w:r>
    </w:p>
    <w:p>
      <w:pPr>
        <w:pStyle w:val="Normal"/>
        <w:spacing w:before="285" w:after="445"/>
        <w:rPr>
          <w:rFonts w:ascii="Arial" w:hAnsi="Arial"/>
          <w:sz w:val="24"/>
          <w:szCs w:val="24"/>
          <w:lang w:val="es-GT"/>
        </w:rPr>
      </w:pPr>
      <w:r>
        <w:rPr>
          <w:rFonts w:ascii="Arial" w:hAnsi="Arial"/>
          <w:sz w:val="24"/>
          <w:szCs w:val="24"/>
          <w:lang w:val="es-GT"/>
        </w:rPr>
        <w:t>Para el analisis del texto que ya se a escrito en el espacio del centro se tiene que hacer click en el boton que se localiza en la parte inferior izquieda la cual tiene escrito encima “Analizar” como se muestra en la imagen:</w:t>
      </w:r>
    </w:p>
    <w:p>
      <w:pPr>
        <w:pStyle w:val="ListParagraph"/>
        <w:rPr>
          <w:rFonts w:ascii="Arial" w:hAnsi="Arial" w:cs="Arial"/>
          <w:sz w:val="24"/>
          <w:szCs w:val="24"/>
        </w:rPr>
      </w:pPr>
      <w:r>
        <w:rPr>
          <w:rFonts w:cs="Arial" w:ascii="Arial" w:hAnsi="Arial"/>
          <w:sz w:val="24"/>
          <w:szCs w:val="24"/>
        </w:rPr>
        <w:drawing>
          <wp:anchor behindDoc="0" distT="0" distB="0" distL="0" distR="0" simplePos="0" locked="0" layoutInCell="0" allowOverlap="1" relativeHeight="6">
            <wp:simplePos x="0" y="0"/>
            <wp:positionH relativeFrom="column">
              <wp:posOffset>2146935</wp:posOffset>
            </wp:positionH>
            <wp:positionV relativeFrom="paragraph">
              <wp:posOffset>33020</wp:posOffset>
            </wp:positionV>
            <wp:extent cx="1354455" cy="488950"/>
            <wp:effectExtent l="0" t="0" r="0" b="0"/>
            <wp:wrapTopAndBottom/>
            <wp:docPr id="5"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9" descr=""/>
                    <pic:cNvPicPr>
                      <a:picLocks noChangeAspect="1" noChangeArrowheads="1"/>
                    </pic:cNvPicPr>
                  </pic:nvPicPr>
                  <pic:blipFill>
                    <a:blip r:embed="rId6"/>
                    <a:srcRect l="2615" t="5700" r="0" b="10161"/>
                    <a:stretch>
                      <a:fillRect/>
                    </a:stretch>
                  </pic:blipFill>
                  <pic:spPr bwMode="auto">
                    <a:xfrm>
                      <a:off x="0" y="0"/>
                      <a:ext cx="1354455" cy="488950"/>
                    </a:xfrm>
                    <a:prstGeom prst="rect">
                      <a:avLst/>
                    </a:prstGeom>
                  </pic:spPr>
                </pic:pic>
              </a:graphicData>
            </a:graphic>
          </wp:anchor>
        </w:drawing>
      </w:r>
    </w:p>
    <w:p>
      <w:pPr>
        <w:pStyle w:val="Heading1"/>
        <w:rPr/>
      </w:pPr>
      <w:bookmarkStart w:id="5" w:name="_Toc162298965"/>
      <w:r>
        <w:rPr/>
        <w:t>C</w:t>
      </w:r>
      <w:bookmarkEnd w:id="5"/>
      <w:r>
        <w:rPr/>
        <w:t>oloreado de Texto</w:t>
      </w:r>
    </w:p>
    <w:p>
      <w:pPr>
        <w:pStyle w:val="Normal"/>
        <w:rPr>
          <w:rFonts w:ascii="Arial" w:hAnsi="Arial" w:cs="Arial"/>
        </w:rPr>
      </w:pPr>
      <w:r>
        <w:rPr>
          <w:rFonts w:cs="Arial" w:ascii="Arial" w:hAnsi="Arial"/>
          <w:sz w:val="24"/>
          <w:szCs w:val="24"/>
          <w:lang w:val="es-GT"/>
        </w:rPr>
        <w:t>Despues de haber analizado un texto este se va a pintar dependiendo del tipo de texto el cual se halla escrito, como se muestra en la siguiente imagen:</w:t>
      </w:r>
    </w:p>
    <w:p>
      <w:pPr>
        <w:pStyle w:val="Normal"/>
        <w:rPr>
          <w:rFonts w:ascii="Arial" w:hAnsi="Arial" w:cs="Arial"/>
        </w:rPr>
      </w:pPr>
      <w:r>
        <w:rPr>
          <w:rFonts w:cs="Arial" w:ascii="Arial" w:hAnsi="Arial"/>
        </w:rPr>
        <w:drawing>
          <wp:anchor behindDoc="0" distT="0" distB="0" distL="0" distR="0" simplePos="0" locked="0" layoutInCell="0" allowOverlap="1" relativeHeight="7">
            <wp:simplePos x="0" y="0"/>
            <wp:positionH relativeFrom="column">
              <wp:posOffset>1420495</wp:posOffset>
            </wp:positionH>
            <wp:positionV relativeFrom="paragraph">
              <wp:posOffset>-67945</wp:posOffset>
            </wp:positionV>
            <wp:extent cx="2584450" cy="2185035"/>
            <wp:effectExtent l="0" t="0" r="0" b="0"/>
            <wp:wrapTopAndBottom/>
            <wp:docPr id="6"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2" descr=""/>
                    <pic:cNvPicPr>
                      <a:picLocks noChangeAspect="1" noChangeArrowheads="1"/>
                    </pic:cNvPicPr>
                  </pic:nvPicPr>
                  <pic:blipFill>
                    <a:blip r:embed="rId7"/>
                    <a:stretch>
                      <a:fillRect/>
                    </a:stretch>
                  </pic:blipFill>
                  <pic:spPr bwMode="auto">
                    <a:xfrm>
                      <a:off x="0" y="0"/>
                      <a:ext cx="2584450" cy="2185035"/>
                    </a:xfrm>
                    <a:prstGeom prst="rect">
                      <a:avLst/>
                    </a:prstGeom>
                  </pic:spPr>
                </pic:pic>
              </a:graphicData>
            </a:graphic>
          </wp:anchor>
        </w:drawing>
      </w:r>
    </w:p>
    <w:p>
      <w:pPr>
        <w:pStyle w:val="Heading1"/>
        <w:rPr>
          <w:lang w:val="es-GT"/>
        </w:rPr>
      </w:pPr>
      <w:r>
        <w:rPr>
          <w:lang w:val="es-GT"/>
        </w:rPr>
        <w:t>Vizualización de Reportes</w:t>
      </w:r>
    </w:p>
    <w:p>
      <w:pPr>
        <w:pStyle w:val="Normal"/>
        <w:rPr>
          <w:lang w:val="es-GT"/>
        </w:rPr>
      </w:pPr>
      <w:r>
        <w:rPr>
          <w:lang w:val="es-GT"/>
        </w:rPr>
        <w:t>En la parte Superior hay una seccion de reportes en la cual al darle click apareceran varias opciones de reportes como las que aparecen en la siguiente imagen:</w:t>
      </w:r>
    </w:p>
    <w:p>
      <w:pPr>
        <w:pStyle w:val="Normal"/>
        <w:rPr>
          <w:lang w:val="es-GT"/>
        </w:rPr>
      </w:pPr>
      <w:r>
        <w:rPr>
          <w:lang w:val="es-GT"/>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197100" cy="1311910"/>
            <wp:effectExtent l="0" t="0" r="0" b="0"/>
            <wp:wrapTopAndBottom/>
            <wp:docPr id="7"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3" descr=""/>
                    <pic:cNvPicPr>
                      <a:picLocks noChangeAspect="1" noChangeArrowheads="1"/>
                    </pic:cNvPicPr>
                  </pic:nvPicPr>
                  <pic:blipFill>
                    <a:blip r:embed="rId8"/>
                    <a:stretch>
                      <a:fillRect/>
                    </a:stretch>
                  </pic:blipFill>
                  <pic:spPr bwMode="auto">
                    <a:xfrm>
                      <a:off x="0" y="0"/>
                      <a:ext cx="2197100" cy="1311910"/>
                    </a:xfrm>
                    <a:prstGeom prst="rect">
                      <a:avLst/>
                    </a:prstGeom>
                  </pic:spPr>
                </pic:pic>
              </a:graphicData>
            </a:graphic>
          </wp:anchor>
        </w:drawing>
      </w:r>
    </w:p>
    <w:p>
      <w:pPr>
        <w:pStyle w:val="Normal"/>
        <w:spacing w:before="0" w:after="160"/>
        <w:rPr>
          <w:lang w:val="es-GT"/>
        </w:rPr>
      </w:pPr>
      <w:r>
        <w:rPr>
          <w:lang w:val="es-GT"/>
        </w:rPr>
        <w:t>Para poder vizualizar en el reporte que se require solo hay que darle click encima.</w:t>
      </w:r>
    </w:p>
    <w:sectPr>
      <w:headerReference w:type="default" r:id="rId9"/>
      <w:type w:val="nextPage"/>
      <w:pgSz w:w="12240" w:h="15840"/>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s-GT"/>
      </w:rPr>
    </w:pPr>
    <w:r>
      <w:rPr>
        <w:lang w:val="es-GT"/>
      </w:rPr>
    </w:r>
  </w:p>
</w:hdr>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G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59a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GT" w:eastAsia="en-US" w:bidi="ar-SA"/>
      <w14:ligatures w14:val="standardContextual"/>
    </w:rPr>
  </w:style>
  <w:style w:type="paragraph" w:styleId="Heading1">
    <w:name w:val="Heading 1"/>
    <w:basedOn w:val="Normal"/>
    <w:next w:val="Normal"/>
    <w:link w:val="Ttulo1Car"/>
    <w:uiPriority w:val="9"/>
    <w:qFormat/>
    <w:rsid w:val="003659a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Ttulo2Car"/>
    <w:uiPriority w:val="9"/>
    <w:unhideWhenUsed/>
    <w:qFormat/>
    <w:rsid w:val="003659a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Ttulo3Car"/>
    <w:uiPriority w:val="9"/>
    <w:semiHidden/>
    <w:unhideWhenUsed/>
    <w:qFormat/>
    <w:rsid w:val="007c7536"/>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unhideWhenUsed/>
    <w:qFormat/>
    <w:rPr/>
  </w:style>
  <w:style w:type="character" w:styleId="Ttulo1Car" w:customStyle="1">
    <w:name w:val="Título 1 Car"/>
    <w:basedOn w:val="DefaultParagraphFont"/>
    <w:uiPriority w:val="9"/>
    <w:qFormat/>
    <w:rsid w:val="003659aa"/>
    <w:rPr>
      <w:rFonts w:ascii="Calibri Light" w:hAnsi="Calibri Light" w:eastAsia="" w:cs="" w:asciiTheme="majorHAnsi" w:cstheme="majorBidi" w:eastAsiaTheme="majorEastAsia" w:hAnsiTheme="majorHAnsi"/>
      <w:color w:themeColor="accent1" w:themeShade="bf" w:val="2F5496"/>
      <w:sz w:val="32"/>
      <w:szCs w:val="32"/>
    </w:rPr>
  </w:style>
  <w:style w:type="character" w:styleId="Ttulo2Car" w:customStyle="1">
    <w:name w:val="Título 2 Car"/>
    <w:basedOn w:val="DefaultParagraphFont"/>
    <w:uiPriority w:val="9"/>
    <w:qFormat/>
    <w:rsid w:val="003659aa"/>
    <w:rPr>
      <w:rFonts w:ascii="Calibri Light" w:hAnsi="Calibri Light" w:eastAsia="" w:cs="" w:asciiTheme="majorHAnsi" w:cstheme="majorBidi" w:eastAsiaTheme="majorEastAsia" w:hAnsiTheme="majorHAnsi"/>
      <w:color w:themeColor="accent1" w:themeShade="bf" w:val="2F5496"/>
      <w:sz w:val="26"/>
      <w:szCs w:val="26"/>
    </w:rPr>
  </w:style>
  <w:style w:type="character" w:styleId="InternetLink">
    <w:name w:val="Internet Link"/>
    <w:basedOn w:val="DefaultParagraphFont"/>
    <w:uiPriority w:val="99"/>
    <w:unhideWhenUsed/>
    <w:qFormat/>
    <w:rsid w:val="00ac6139"/>
    <w:rPr>
      <w:color w:themeColor="hyperlink" w:val="0563C1"/>
      <w:u w:val="single"/>
    </w:rPr>
  </w:style>
  <w:style w:type="character" w:styleId="EncabezadoCar" w:customStyle="1">
    <w:name w:val="Encabezado Car"/>
    <w:basedOn w:val="DefaultParagraphFont"/>
    <w:uiPriority w:val="99"/>
    <w:qFormat/>
    <w:rsid w:val="00ac6139"/>
    <w:rPr/>
  </w:style>
  <w:style w:type="character" w:styleId="PiedepginaCar" w:customStyle="1">
    <w:name w:val="Pie de página Car"/>
    <w:basedOn w:val="DefaultParagraphFont"/>
    <w:uiPriority w:val="99"/>
    <w:qFormat/>
    <w:rsid w:val="00ac6139"/>
    <w:rPr/>
  </w:style>
  <w:style w:type="character" w:styleId="TextonotaalfinalCar" w:customStyle="1">
    <w:name w:val="Texto nota al final Car"/>
    <w:basedOn w:val="DefaultParagraphFont"/>
    <w:uiPriority w:val="99"/>
    <w:semiHidden/>
    <w:qFormat/>
    <w:rsid w:val="00e871c2"/>
    <w:rPr>
      <w:sz w:val="20"/>
      <w:szCs w:val="20"/>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basedOn w:val="DefaultParagraphFont"/>
    <w:uiPriority w:val="99"/>
    <w:semiHidden/>
    <w:unhideWhenUsed/>
    <w:qFormat/>
    <w:rsid w:val="00e871c2"/>
    <w:rPr>
      <w:vertAlign w:val="superscript"/>
    </w:rPr>
  </w:style>
  <w:style w:type="character" w:styleId="Ttulo3Car" w:customStyle="1">
    <w:name w:val="Título 3 Car"/>
    <w:basedOn w:val="DefaultParagraphFont"/>
    <w:uiPriority w:val="9"/>
    <w:semiHidden/>
    <w:qFormat/>
    <w:rsid w:val="007c7536"/>
    <w:rPr>
      <w:rFonts w:ascii="Calibri Light" w:hAnsi="Calibri Light" w:eastAsia="" w:cs="" w:asciiTheme="majorHAnsi" w:cstheme="majorBidi" w:eastAsiaTheme="majorEastAsia" w:hAnsiTheme="majorHAnsi"/>
      <w:color w:themeColor="accent1" w:themeShade="7f" w:val="1F3763"/>
      <w:sz w:val="24"/>
      <w:szCs w:val="24"/>
    </w:rPr>
  </w:style>
  <w:style w:type="character" w:styleId="UnresolvedMention">
    <w:name w:val="Unresolved Mention"/>
    <w:basedOn w:val="DefaultParagraphFont"/>
    <w:uiPriority w:val="99"/>
    <w:semiHidden/>
    <w:unhideWhenUsed/>
    <w:qFormat/>
    <w:rsid w:val="00c00133"/>
    <w:rPr>
      <w:color w:val="605E5C"/>
      <w:shd w:fill="E1DFDD" w:val="clear"/>
    </w:rPr>
  </w:style>
  <w:style w:type="character" w:styleId="InternetLink1">
    <w:name w:val="Internet Link1"/>
    <w:qFormat/>
    <w:rPr>
      <w:color w:val="000080"/>
      <w:u w:val="single"/>
    </w:rPr>
  </w:style>
  <w:style w:type="character" w:styleId="Enlacedelndice">
    <w:name w:val="Enlace del índice"/>
    <w:qFormat/>
    <w:rPr/>
  </w:style>
  <w:style w:type="character" w:styleId="LineNumbering">
    <w:name w:val="Line Numbering"/>
    <w:qFormat/>
    <w:rPr/>
  </w:style>
  <w:style w:type="character" w:styleId="LineNumber">
    <w:name w:val="Line Number"/>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Default" w:customStyle="1">
    <w:name w:val="Default"/>
    <w:qFormat/>
    <w:rsid w:val="003659aa"/>
    <w:pPr>
      <w:widowControl/>
      <w:suppressAutoHyphens w:val="true"/>
      <w:bidi w:val="0"/>
      <w:spacing w:lineRule="auto" w:line="240" w:before="0" w:after="0"/>
      <w:jc w:val="left"/>
    </w:pPr>
    <w:rPr>
      <w:rFonts w:ascii="Arial" w:hAnsi="Arial" w:eastAsia="Calibri" w:cs="Arial"/>
      <w:color w:val="000000"/>
      <w:kern w:val="0"/>
      <w:sz w:val="24"/>
      <w:szCs w:val="24"/>
      <w:lang w:val="es-GT" w:eastAsia="en-US" w:bidi="ar-SA"/>
    </w:rPr>
  </w:style>
  <w:style w:type="paragraph" w:styleId="ListParagraph">
    <w:name w:val="List Paragraph"/>
    <w:basedOn w:val="Normal"/>
    <w:uiPriority w:val="34"/>
    <w:qFormat/>
    <w:rsid w:val="003659aa"/>
    <w:pPr>
      <w:spacing w:before="0" w:after="160"/>
      <w:ind w:left="720"/>
      <w:contextualSpacing/>
    </w:pPr>
    <w:rPr/>
  </w:style>
  <w:style w:type="paragraph" w:styleId="IndexHeading">
    <w:name w:val="Index Heading"/>
    <w:basedOn w:val="Ttulo"/>
    <w:pPr/>
    <w:rPr/>
  </w:style>
  <w:style w:type="paragraph" w:styleId="TOCHeading">
    <w:name w:val="TOC Heading"/>
    <w:basedOn w:val="Heading1"/>
    <w:next w:val="Normal"/>
    <w:uiPriority w:val="39"/>
    <w:unhideWhenUsed/>
    <w:qFormat/>
    <w:rsid w:val="00ac6139"/>
    <w:pPr>
      <w:outlineLvl w:val="9"/>
    </w:pPr>
    <w:rPr>
      <w:kern w:val="0"/>
      <w:lang w:eastAsia="es-MX"/>
      <w14:ligatures w14:val="none"/>
    </w:rPr>
  </w:style>
  <w:style w:type="paragraph" w:styleId="TOC1">
    <w:name w:val="TOC 1"/>
    <w:basedOn w:val="Normal"/>
    <w:next w:val="Normal"/>
    <w:autoRedefine/>
    <w:uiPriority w:val="39"/>
    <w:unhideWhenUsed/>
    <w:rsid w:val="00ac6139"/>
    <w:pPr>
      <w:spacing w:before="0" w:after="100"/>
    </w:pPr>
    <w:rPr/>
  </w:style>
  <w:style w:type="paragraph" w:styleId="TOC2">
    <w:name w:val="TOC 2"/>
    <w:basedOn w:val="Normal"/>
    <w:next w:val="Normal"/>
    <w:autoRedefine/>
    <w:uiPriority w:val="39"/>
    <w:unhideWhenUsed/>
    <w:rsid w:val="00ac6139"/>
    <w:pPr>
      <w:spacing w:before="0" w:after="100"/>
      <w:ind w:left="220"/>
    </w:pPr>
    <w:rPr/>
  </w:style>
  <w:style w:type="paragraph" w:styleId="Cabeceraypie">
    <w:name w:val="Cabecera y pie"/>
    <w:basedOn w:val="Normal"/>
    <w:qFormat/>
    <w:pPr/>
    <w:rPr/>
  </w:style>
  <w:style w:type="paragraph" w:styleId="Header">
    <w:name w:val="Header"/>
    <w:basedOn w:val="Normal"/>
    <w:link w:val="EncabezadoCar"/>
    <w:uiPriority w:val="99"/>
    <w:unhideWhenUsed/>
    <w:rsid w:val="00ac6139"/>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ac6139"/>
    <w:pPr>
      <w:tabs>
        <w:tab w:val="clear" w:pos="708"/>
        <w:tab w:val="center" w:pos="4419" w:leader="none"/>
        <w:tab w:val="right" w:pos="8838" w:leader="none"/>
      </w:tabs>
      <w:spacing w:lineRule="auto" w:line="240" w:before="0" w:after="0"/>
    </w:pPr>
    <w:rPr/>
  </w:style>
  <w:style w:type="paragraph" w:styleId="EndnoteText">
    <w:name w:val="Endnote Text"/>
    <w:basedOn w:val="Normal"/>
    <w:link w:val="TextonotaalfinalCar"/>
    <w:uiPriority w:val="99"/>
    <w:semiHidden/>
    <w:unhideWhenUsed/>
    <w:rsid w:val="00e871c2"/>
    <w:pPr>
      <w:spacing w:lineRule="auto" w:line="240" w:before="0" w:after="0"/>
    </w:pPr>
    <w:rPr>
      <w:sz w:val="20"/>
      <w:szCs w:val="20"/>
    </w:rPr>
  </w:style>
  <w:style w:type="paragraph" w:styleId="TOC3">
    <w:name w:val="TOC 3"/>
    <w:basedOn w:val="Normal"/>
    <w:next w:val="Normal"/>
    <w:autoRedefine/>
    <w:uiPriority w:val="39"/>
    <w:unhideWhenUsed/>
    <w:rsid w:val="00323c93"/>
    <w:pPr>
      <w:spacing w:before="0" w:after="100"/>
      <w:ind w:left="440"/>
    </w:pPr>
    <w:rPr/>
  </w:style>
  <w:style w:type="paragraph" w:styleId="TOC4">
    <w:name w:val="TOC 4"/>
    <w:basedOn w:val="Normal"/>
    <w:next w:val="Normal"/>
    <w:autoRedefine/>
    <w:uiPriority w:val="39"/>
    <w:unhideWhenUsed/>
    <w:rsid w:val="00c00133"/>
    <w:pPr>
      <w:spacing w:before="0" w:after="100"/>
      <w:ind w:left="660"/>
    </w:pPr>
    <w:rPr>
      <w:rFonts w:eastAsia="" w:eastAsiaTheme="minorEastAsia"/>
      <w:lang w:eastAsia="es-MX"/>
    </w:rPr>
  </w:style>
  <w:style w:type="paragraph" w:styleId="TOC5">
    <w:name w:val="TOC 5"/>
    <w:basedOn w:val="Normal"/>
    <w:next w:val="Normal"/>
    <w:autoRedefine/>
    <w:uiPriority w:val="39"/>
    <w:unhideWhenUsed/>
    <w:rsid w:val="00c00133"/>
    <w:pPr>
      <w:spacing w:before="0" w:after="100"/>
      <w:ind w:left="880"/>
    </w:pPr>
    <w:rPr>
      <w:rFonts w:eastAsia="" w:eastAsiaTheme="minorEastAsia"/>
      <w:lang w:eastAsia="es-MX"/>
    </w:rPr>
  </w:style>
  <w:style w:type="paragraph" w:styleId="TOC6">
    <w:name w:val="TOC 6"/>
    <w:basedOn w:val="Normal"/>
    <w:next w:val="Normal"/>
    <w:autoRedefine/>
    <w:uiPriority w:val="39"/>
    <w:unhideWhenUsed/>
    <w:rsid w:val="00c00133"/>
    <w:pPr>
      <w:spacing w:before="0" w:after="100"/>
      <w:ind w:left="1100"/>
    </w:pPr>
    <w:rPr>
      <w:rFonts w:eastAsia="" w:eastAsiaTheme="minorEastAsia"/>
      <w:lang w:eastAsia="es-MX"/>
    </w:rPr>
  </w:style>
  <w:style w:type="paragraph" w:styleId="TOC7">
    <w:name w:val="TOC 7"/>
    <w:basedOn w:val="Normal"/>
    <w:next w:val="Normal"/>
    <w:autoRedefine/>
    <w:uiPriority w:val="39"/>
    <w:unhideWhenUsed/>
    <w:rsid w:val="00c00133"/>
    <w:pPr>
      <w:spacing w:before="0" w:after="100"/>
      <w:ind w:left="1320"/>
    </w:pPr>
    <w:rPr>
      <w:rFonts w:eastAsia="" w:eastAsiaTheme="minorEastAsia"/>
      <w:lang w:eastAsia="es-MX"/>
    </w:rPr>
  </w:style>
  <w:style w:type="paragraph" w:styleId="TOC8">
    <w:name w:val="TOC 8"/>
    <w:basedOn w:val="Normal"/>
    <w:next w:val="Normal"/>
    <w:autoRedefine/>
    <w:uiPriority w:val="39"/>
    <w:unhideWhenUsed/>
    <w:rsid w:val="00c00133"/>
    <w:pPr>
      <w:spacing w:before="0" w:after="100"/>
      <w:ind w:left="1540"/>
    </w:pPr>
    <w:rPr>
      <w:rFonts w:eastAsia="" w:eastAsiaTheme="minorEastAsia"/>
      <w:lang w:eastAsia="es-MX"/>
    </w:rPr>
  </w:style>
  <w:style w:type="paragraph" w:styleId="TOC9">
    <w:name w:val="TOC 9"/>
    <w:basedOn w:val="Normal"/>
    <w:next w:val="Normal"/>
    <w:autoRedefine/>
    <w:uiPriority w:val="39"/>
    <w:unhideWhenUsed/>
    <w:rsid w:val="00c00133"/>
    <w:pPr>
      <w:spacing w:before="0" w:after="100"/>
      <w:ind w:left="1760"/>
    </w:pPr>
    <w:rPr>
      <w:rFonts w:eastAsia="" w:eastAsiaTheme="minorEastAsia"/>
      <w:lang w:eastAsia="es-MX"/>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E73D3-3E4E-45C3-9730-FBA305FE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Application>LibreOffice/24.2.6.2$Linux_X86_64 LibreOffice_project/420$Build-2</Application>
  <AppVersion>15.0000</AppVersion>
  <Pages>4</Pages>
  <Words>248</Words>
  <Characters>1529</Characters>
  <CharactersWithSpaces>1763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2024-03-24T21:46:00Z</dcterms:created>
  <dc:creator>Kevin López</dc:creator>
  <dc:description/>
  <dc:language>es-GT</dc:language>
  <cp:lastModifiedBy/>
  <dcterms:modified xsi:type="dcterms:W3CDTF">2024-10-31T22:42:36Z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